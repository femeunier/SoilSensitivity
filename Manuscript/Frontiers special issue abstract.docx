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theme="minorHAnsi"/>
          <w:lang w:val="en-US"/>
        </w:rPr>
      </w:pPr>
      <w:r>
        <w:rPr>
          <w:rFonts w:cstheme="minorHAnsi"/>
          <w:lang w:val="en-US"/>
        </w:rPr>
        <w:t>Frontiers special issue</w:t>
      </w:r>
    </w:p>
    <w:p>
      <w:pPr>
        <w:rPr>
          <w:rFonts w:cstheme="minorHAnsi"/>
          <w:lang w:val="en-US"/>
        </w:rPr>
      </w:pPr>
      <w:r>
        <w:rPr>
          <w:rFonts w:cstheme="minorHAnsi"/>
          <w:lang w:val="en-US"/>
        </w:rPr>
        <w:t>Root dynamics: The Role of Nutrients, Water, and the Environment</w:t>
      </w:r>
    </w:p>
    <w:p>
      <w:pPr>
        <w:rPr>
          <w:rFonts w:cstheme="minorHAnsi"/>
          <w:b/>
          <w:lang w:val="en-US" w:eastAsia="zh-CN"/>
        </w:rPr>
      </w:pPr>
      <w:r>
        <w:rPr>
          <w:rFonts w:cstheme="minorHAnsi"/>
          <w:b/>
          <w:bCs/>
          <w:lang w:val="en-US"/>
        </w:rPr>
        <w:t xml:space="preserve">Title: Roots </w:t>
      </w:r>
      <w:commentRangeStart w:id="0"/>
      <w:commentRangeStart w:id="1"/>
      <w:r>
        <w:rPr>
          <w:rFonts w:cstheme="minorHAnsi"/>
          <w:b/>
          <w:bCs/>
          <w:lang w:val="en-US"/>
        </w:rPr>
        <w:t xml:space="preserve">in tropical forests: </w:t>
      </w:r>
      <w:commentRangeEnd w:id="0"/>
      <w:r>
        <w:rPr>
          <w:rStyle w:val="6"/>
        </w:rPr>
        <w:commentReference w:id="0"/>
      </w:r>
      <w:commentRangeEnd w:id="1"/>
      <w:r>
        <w:commentReference w:id="1"/>
      </w:r>
      <w:r>
        <w:rPr>
          <w:rFonts w:cstheme="minorHAnsi"/>
          <w:b/>
          <w:lang w:val="en-US" w:eastAsia="zh-CN"/>
        </w:rPr>
        <w:t>Are soils more important than plant traits in vegetation models?</w:t>
      </w:r>
    </w:p>
    <w:p>
      <w:pPr>
        <w:rPr>
          <w:rFonts w:cstheme="minorHAnsi"/>
          <w:bCs/>
          <w:lang w:eastAsia="zh-CN"/>
        </w:rPr>
      </w:pPr>
      <w:r>
        <w:rPr>
          <w:rFonts w:cstheme="minorHAnsi"/>
          <w:b/>
          <w:lang w:eastAsia="zh-CN"/>
        </w:rPr>
        <w:t xml:space="preserve">Authors: </w:t>
      </w:r>
      <w:r>
        <w:rPr>
          <w:rFonts w:cstheme="minorHAnsi"/>
          <w:bCs/>
          <w:lang w:eastAsia="zh-CN"/>
        </w:rPr>
        <w:t>Félicien Meunier, Marc Peaucelle, Wim Verbruggen, Hans Verbeeck</w:t>
      </w:r>
    </w:p>
    <w:p>
      <w:pPr>
        <w:rPr>
          <w:rFonts w:cstheme="minorHAnsi"/>
          <w:b/>
          <w:bCs/>
          <w:lang w:val="en-US"/>
        </w:rPr>
      </w:pPr>
      <w:r>
        <w:rPr>
          <w:rFonts w:cstheme="minorHAnsi"/>
          <w:b/>
          <w:bCs/>
          <w:lang w:val="en-US"/>
        </w:rPr>
        <w:t>Abstract:</w:t>
      </w:r>
    </w:p>
    <w:p>
      <w:pPr>
        <w:spacing w:before="150" w:afterAutospacing="1" w:line="294" w:lineRule="atLeast"/>
        <w:jc w:val="both"/>
        <w:rPr>
          <w:rFonts w:cstheme="minorHAnsi"/>
        </w:rPr>
      </w:pPr>
      <w:r>
        <w:rPr>
          <w:rFonts w:cstheme="minorHAnsi"/>
          <w:lang w:val="en-US"/>
        </w:rPr>
        <w:t>D</w:t>
      </w:r>
      <w:commentRangeStart w:id="2"/>
      <w:commentRangeStart w:id="3"/>
      <w:r>
        <w:rPr>
          <w:rFonts w:cstheme="minorHAnsi"/>
          <w:lang w:val="en-US"/>
        </w:rPr>
        <w:t xml:space="preserve">rought stress is </w:t>
      </w:r>
      <w:commentRangeEnd w:id="2"/>
      <w:r>
        <w:rPr>
          <w:rStyle w:val="6"/>
        </w:rPr>
        <w:commentReference w:id="2"/>
      </w:r>
      <w:commentRangeEnd w:id="3"/>
      <w:r>
        <w:commentReference w:id="3"/>
      </w:r>
      <w:r>
        <w:rPr>
          <w:rFonts w:cstheme="minorHAnsi"/>
          <w:lang w:val="en-US"/>
        </w:rPr>
        <w:t>an increasing threat for plants in tropical forests, especially in the context of human-induced increas</w:t>
      </w:r>
      <w:ins w:id="0" w:author="femeunier" w:date="2020-11-13T13:05:54Z">
        <w:r>
          <w:rPr>
            <w:rFonts w:cstheme="minorHAnsi"/>
          </w:rPr>
          <w:t>e</w:t>
        </w:r>
      </w:ins>
      <w:ins w:id="1" w:author="femeunier" w:date="2020-11-13T13:05:55Z">
        <w:r>
          <w:rPr>
            <w:rFonts w:cstheme="minorHAnsi"/>
          </w:rPr>
          <w:t xml:space="preserve"> of</w:t>
        </w:r>
      </w:ins>
      <w:del w:id="2" w:author="femeunier" w:date="2020-11-13T13:05:54Z">
        <w:r>
          <w:rPr>
            <w:rFonts w:cstheme="minorHAnsi"/>
            <w:lang w:val="en-US"/>
          </w:rPr>
          <w:delText>ing</w:delText>
        </w:r>
      </w:del>
      <w:r>
        <w:rPr>
          <w:rFonts w:cstheme="minorHAnsi"/>
          <w:lang w:val="en-US"/>
        </w:rPr>
        <w:t xml:space="preserve"> drought frequency and severity as </w:t>
      </w:r>
      <w:del w:id="3" w:author="femeunier" w:date="2020-11-13T12:53:34Z">
        <w:r>
          <w:rPr>
            <w:rFonts w:cstheme="minorHAnsi"/>
            <w:lang w:val="en-US"/>
          </w:rPr>
          <w:delText xml:space="preserve">already </w:delText>
        </w:r>
      </w:del>
      <w:r>
        <w:rPr>
          <w:rFonts w:cstheme="minorHAnsi"/>
          <w:lang w:val="en-US"/>
        </w:rPr>
        <w:t>observed over the Amazon basin. In th</w:t>
      </w:r>
      <w:ins w:id="4" w:author="femeunier" w:date="2020-11-13T12:53:38Z">
        <w:r>
          <w:rPr>
            <w:rFonts w:cstheme="minorHAnsi"/>
          </w:rPr>
          <w:t>e</w:t>
        </w:r>
      </w:ins>
      <w:del w:id="5" w:author="femeunier" w:date="2020-11-13T12:53:38Z">
        <w:r>
          <w:rPr>
            <w:rFonts w:cstheme="minorHAnsi"/>
            <w:lang w:val="en-US"/>
          </w:rPr>
          <w:delText>is</w:delText>
        </w:r>
      </w:del>
      <w:r>
        <w:rPr>
          <w:rFonts w:cstheme="minorHAnsi"/>
          <w:lang w:val="en-US"/>
        </w:rPr>
        <w:t xml:space="preserve"> global context of climate change, vegetation models are key tools to predict the future of tropical ecosystems as they allow simulating various range of future scenarios (climate, disturbance</w:t>
      </w:r>
      <w:ins w:id="6" w:author="femeunier" w:date="2020-11-13T13:06:11Z">
        <w:r>
          <w:rPr>
            <w:rFonts w:cstheme="minorHAnsi"/>
          </w:rPr>
          <w:t>,</w:t>
        </w:r>
      </w:ins>
      <w:r>
        <w:rPr>
          <w:rFonts w:cstheme="minorHAnsi"/>
          <w:lang w:val="en-US"/>
        </w:rPr>
        <w:t xml:space="preserve"> etc.), and the corresponding response of the </w:t>
      </w:r>
      <w:del w:id="7" w:author="femeunier" w:date="2020-11-13T12:53:54Z">
        <w:r>
          <w:rPr>
            <w:rFonts w:cstheme="minorHAnsi"/>
            <w:lang w:val="en-US"/>
          </w:rPr>
          <w:delText>forest</w:delText>
        </w:r>
      </w:del>
      <w:ins w:id="8" w:author="femeunier" w:date="2020-11-13T12:53:54Z">
        <w:r>
          <w:rPr>
            <w:rFonts w:cstheme="minorHAnsi"/>
          </w:rPr>
          <w:t>biome</w:t>
        </w:r>
      </w:ins>
      <w:r>
        <w:rPr>
          <w:rFonts w:cstheme="minorHAnsi"/>
          <w:lang w:val="en-US"/>
        </w:rPr>
        <w:t xml:space="preserve">. Some </w:t>
      </w:r>
      <w:del w:id="9" w:author="femeunier" w:date="2020-11-13T12:53:59Z">
        <w:r>
          <w:rPr>
            <w:rFonts w:cstheme="minorHAnsi"/>
            <w:lang w:val="en-US"/>
          </w:rPr>
          <w:delText xml:space="preserve">simulation </w:delText>
        </w:r>
      </w:del>
      <w:ins w:id="10" w:author="femeunier" w:date="2020-11-13T12:53:59Z">
        <w:r>
          <w:rPr>
            <w:rFonts w:cstheme="minorHAnsi"/>
          </w:rPr>
          <w:t>mo</w:t>
        </w:r>
      </w:ins>
      <w:ins w:id="11" w:author="femeunier" w:date="2020-11-13T12:54:00Z">
        <w:r>
          <w:rPr>
            <w:rFonts w:cstheme="minorHAnsi"/>
          </w:rPr>
          <w:t>del</w:t>
        </w:r>
      </w:ins>
      <w:ins w:id="12" w:author="femeunier" w:date="2020-11-13T12:54:01Z">
        <w:r>
          <w:rPr>
            <w:rFonts w:cstheme="minorHAnsi"/>
          </w:rPr>
          <w:t xml:space="preserve"> </w:t>
        </w:r>
      </w:ins>
      <w:r>
        <w:rPr>
          <w:rFonts w:cstheme="minorHAnsi"/>
          <w:lang w:val="en-US"/>
        </w:rPr>
        <w:t>runs suggest a complete dieback of tropical forests</w:t>
      </w:r>
      <w:ins w:id="13" w:author="femeunier" w:date="2020-11-13T12:55:20Z">
        <w:r>
          <w:rPr>
            <w:rFonts w:cstheme="minorHAnsi"/>
          </w:rPr>
          <w:t xml:space="preserve"> o</w:t>
        </w:r>
      </w:ins>
      <w:ins w:id="14" w:author="femeunier" w:date="2020-11-13T12:55:21Z">
        <w:r>
          <w:rPr>
            <w:rFonts w:cstheme="minorHAnsi"/>
          </w:rPr>
          <w:t>r</w:t>
        </w:r>
      </w:ins>
      <w:ins w:id="15" w:author="femeunier" w:date="2020-11-13T12:55:05Z">
        <w:r>
          <w:rPr>
            <w:rFonts w:cstheme="minorHAnsi"/>
          </w:rPr>
          <w:t xml:space="preserve"> </w:t>
        </w:r>
      </w:ins>
      <w:del w:id="16" w:author="femeunier" w:date="2020-11-13T12:55:04Z">
        <w:r>
          <w:rPr>
            <w:rFonts w:cstheme="minorHAnsi"/>
            <w:lang w:val="en-US"/>
          </w:rPr>
          <w:delText xml:space="preserve"> or </w:delText>
        </w:r>
      </w:del>
      <w:r>
        <w:rPr>
          <w:rFonts w:cstheme="minorHAnsi"/>
          <w:lang w:val="en-US"/>
        </w:rPr>
        <w:t xml:space="preserve">a rapid transition towards </w:t>
      </w:r>
      <w:ins w:id="17" w:author="femeunier" w:date="2020-11-13T13:06:27Z">
        <w:r>
          <w:rPr>
            <w:rFonts w:cstheme="minorHAnsi"/>
          </w:rPr>
          <w:t xml:space="preserve">a </w:t>
        </w:r>
      </w:ins>
      <w:r>
        <w:rPr>
          <w:rFonts w:cstheme="minorHAnsi"/>
          <w:lang w:val="en-US"/>
        </w:rPr>
        <w:t>Savannah-like ecosystem in the coming decades because of increasing drought frequency</w:t>
      </w:r>
      <w:ins w:id="18" w:author="femeunier" w:date="2020-11-13T12:55:24Z">
        <w:r>
          <w:rPr>
            <w:rFonts w:cstheme="minorHAnsi"/>
          </w:rPr>
          <w:t xml:space="preserve"> wh</w:t>
        </w:r>
      </w:ins>
      <w:ins w:id="19" w:author="femeunier" w:date="2020-11-13T12:55:25Z">
        <w:r>
          <w:rPr>
            <w:rFonts w:cstheme="minorHAnsi"/>
          </w:rPr>
          <w:t>ile othe</w:t>
        </w:r>
      </w:ins>
      <w:ins w:id="20" w:author="femeunier" w:date="2020-11-13T12:55:26Z">
        <w:r>
          <w:rPr>
            <w:rFonts w:cstheme="minorHAnsi"/>
          </w:rPr>
          <w:t>rs</w:t>
        </w:r>
      </w:ins>
      <w:ins w:id="21" w:author="femeunier" w:date="2020-11-13T12:55:27Z">
        <w:r>
          <w:rPr>
            <w:rFonts w:cstheme="minorHAnsi"/>
          </w:rPr>
          <w:t xml:space="preserve"> </w:t>
        </w:r>
      </w:ins>
      <w:ins w:id="22" w:author="femeunier" w:date="2020-11-13T13:06:34Z">
        <w:r>
          <w:rPr>
            <w:rFonts w:cstheme="minorHAnsi"/>
          </w:rPr>
          <w:t>fo</w:t>
        </w:r>
      </w:ins>
      <w:ins w:id="23" w:author="femeunier" w:date="2020-11-13T13:06:35Z">
        <w:r>
          <w:rPr>
            <w:rFonts w:cstheme="minorHAnsi"/>
          </w:rPr>
          <w:t>recast</w:t>
        </w:r>
      </w:ins>
      <w:ins w:id="24" w:author="femeunier" w:date="2020-11-13T13:06:36Z">
        <w:r>
          <w:rPr>
            <w:rFonts w:cstheme="minorHAnsi"/>
          </w:rPr>
          <w:t xml:space="preserve"> </w:t>
        </w:r>
      </w:ins>
      <w:ins w:id="25" w:author="femeunier" w:date="2020-11-13T13:06:40Z">
        <w:r>
          <w:rPr>
            <w:rFonts w:cstheme="minorHAnsi"/>
          </w:rPr>
          <w:t>a</w:t>
        </w:r>
      </w:ins>
      <w:ins w:id="26" w:author="femeunier" w:date="2020-11-13T13:06:41Z">
        <w:r>
          <w:rPr>
            <w:rFonts w:cstheme="minorHAnsi"/>
          </w:rPr>
          <w:t>n overal</w:t>
        </w:r>
      </w:ins>
      <w:ins w:id="27" w:author="femeunier" w:date="2020-11-13T13:06:42Z">
        <w:r>
          <w:rPr>
            <w:rFonts w:cstheme="minorHAnsi"/>
          </w:rPr>
          <w:t xml:space="preserve">l </w:t>
        </w:r>
      </w:ins>
      <w:ins w:id="28" w:author="femeunier" w:date="2020-11-13T12:55:44Z">
        <w:r>
          <w:rPr>
            <w:rFonts w:cstheme="minorHAnsi"/>
          </w:rPr>
          <w:t>gree</w:t>
        </w:r>
      </w:ins>
      <w:ins w:id="29" w:author="femeunier" w:date="2020-11-13T12:55:45Z">
        <w:r>
          <w:rPr>
            <w:rFonts w:cstheme="minorHAnsi"/>
          </w:rPr>
          <w:t>n</w:t>
        </w:r>
      </w:ins>
      <w:ins w:id="30" w:author="femeunier" w:date="2020-11-13T12:55:46Z">
        <w:r>
          <w:rPr>
            <w:rFonts w:cstheme="minorHAnsi"/>
          </w:rPr>
          <w:t xml:space="preserve">up </w:t>
        </w:r>
      </w:ins>
      <w:ins w:id="31" w:author="femeunier" w:date="2020-11-13T13:06:46Z">
        <w:r>
          <w:rPr>
            <w:rFonts w:cstheme="minorHAnsi"/>
          </w:rPr>
          <w:t>due</w:t>
        </w:r>
      </w:ins>
      <w:ins w:id="32" w:author="femeunier" w:date="2020-11-13T13:06:47Z">
        <w:r>
          <w:rPr>
            <w:rFonts w:cstheme="minorHAnsi"/>
          </w:rPr>
          <w:t xml:space="preserve"> </w:t>
        </w:r>
      </w:ins>
      <w:ins w:id="33" w:author="femeunier" w:date="2020-11-13T12:55:52Z">
        <w:r>
          <w:rPr>
            <w:rFonts w:cstheme="minorHAnsi"/>
          </w:rPr>
          <w:t xml:space="preserve">to </w:t>
        </w:r>
      </w:ins>
      <w:ins w:id="34" w:author="femeunier" w:date="2020-11-13T12:55:53Z">
        <w:r>
          <w:rPr>
            <w:rFonts w:cstheme="minorHAnsi"/>
          </w:rPr>
          <w:t>C</w:t>
        </w:r>
      </w:ins>
      <w:ins w:id="35" w:author="femeunier" w:date="2020-11-13T12:55:54Z">
        <w:r>
          <w:rPr>
            <w:rFonts w:cstheme="minorHAnsi"/>
          </w:rPr>
          <w:t>O</w:t>
        </w:r>
      </w:ins>
      <w:ins w:id="36" w:author="femeunier" w:date="2020-11-13T12:55:58Z">
        <w:r>
          <w:rPr>
            <w:rFonts w:cstheme="minorHAnsi"/>
            <w:vertAlign w:val="subscript"/>
          </w:rPr>
          <w:t>2</w:t>
        </w:r>
      </w:ins>
      <w:ins w:id="37" w:author="femeunier" w:date="2020-11-13T12:56:00Z">
        <w:r>
          <w:rPr>
            <w:rFonts w:cstheme="minorHAnsi"/>
            <w:vertAlign w:val="baseline"/>
          </w:rPr>
          <w:t xml:space="preserve"> f</w:t>
        </w:r>
      </w:ins>
      <w:ins w:id="38" w:author="femeunier" w:date="2020-11-13T12:56:01Z">
        <w:r>
          <w:rPr>
            <w:rFonts w:cstheme="minorHAnsi"/>
            <w:vertAlign w:val="baseline"/>
          </w:rPr>
          <w:t>ertili</w:t>
        </w:r>
      </w:ins>
      <w:ins w:id="39" w:author="femeunier" w:date="2020-11-13T12:56:02Z">
        <w:r>
          <w:rPr>
            <w:rFonts w:cstheme="minorHAnsi"/>
            <w:vertAlign w:val="baseline"/>
          </w:rPr>
          <w:t>zation</w:t>
        </w:r>
      </w:ins>
      <w:ins w:id="40" w:author="femeunier" w:date="2020-11-13T12:56:08Z">
        <w:r>
          <w:rPr>
            <w:rFonts w:cstheme="minorHAnsi"/>
            <w:vertAlign w:val="baseline"/>
          </w:rPr>
          <w:t xml:space="preserve"> and the</w:t>
        </w:r>
      </w:ins>
      <w:ins w:id="41" w:author="femeunier" w:date="2020-11-13T12:56:09Z">
        <w:r>
          <w:rPr>
            <w:rFonts w:cstheme="minorHAnsi"/>
            <w:vertAlign w:val="baseline"/>
          </w:rPr>
          <w:t xml:space="preserve"> ecosyste</w:t>
        </w:r>
      </w:ins>
      <w:ins w:id="42" w:author="femeunier" w:date="2020-11-13T12:56:10Z">
        <w:r>
          <w:rPr>
            <w:rFonts w:cstheme="minorHAnsi"/>
            <w:vertAlign w:val="baseline"/>
          </w:rPr>
          <w:t>m resi</w:t>
        </w:r>
      </w:ins>
      <w:ins w:id="43" w:author="femeunier" w:date="2020-11-13T12:56:11Z">
        <w:r>
          <w:rPr>
            <w:rFonts w:cstheme="minorHAnsi"/>
            <w:vertAlign w:val="baseline"/>
          </w:rPr>
          <w:t>lience</w:t>
        </w:r>
      </w:ins>
      <w:r>
        <w:rPr>
          <w:rFonts w:cstheme="minorHAnsi"/>
          <w:lang w:val="en-US"/>
        </w:rPr>
        <w:t xml:space="preserve">. </w:t>
      </w:r>
      <w:del w:id="44" w:author="femeunier" w:date="2020-11-13T12:56:27Z">
        <w:r>
          <w:rPr>
            <w:rFonts w:cstheme="minorHAnsi"/>
            <w:lang w:val="en-US"/>
          </w:rPr>
          <w:delText>However</w:delText>
        </w:r>
      </w:del>
      <w:ins w:id="45" w:author="femeunier" w:date="2020-11-13T12:56:27Z">
        <w:r>
          <w:rPr>
            <w:rFonts w:cstheme="minorHAnsi"/>
          </w:rPr>
          <w:t>Part o</w:t>
        </w:r>
      </w:ins>
      <w:ins w:id="46" w:author="femeunier" w:date="2020-11-13T12:56:28Z">
        <w:r>
          <w:rPr>
            <w:rFonts w:cstheme="minorHAnsi"/>
          </w:rPr>
          <w:t>f the d</w:t>
        </w:r>
      </w:ins>
      <w:ins w:id="47" w:author="femeunier" w:date="2020-11-13T12:56:29Z">
        <w:r>
          <w:rPr>
            <w:rFonts w:cstheme="minorHAnsi"/>
          </w:rPr>
          <w:t>iscre</w:t>
        </w:r>
      </w:ins>
      <w:ins w:id="48" w:author="femeunier" w:date="2020-11-13T12:56:30Z">
        <w:r>
          <w:rPr>
            <w:rFonts w:cstheme="minorHAnsi"/>
          </w:rPr>
          <w:t>pancy</w:t>
        </w:r>
      </w:ins>
      <w:ins w:id="49" w:author="femeunier" w:date="2020-11-13T12:56:31Z">
        <w:r>
          <w:rPr>
            <w:rFonts w:cstheme="minorHAnsi"/>
          </w:rPr>
          <w:t xml:space="preserve"> betwee</w:t>
        </w:r>
      </w:ins>
      <w:ins w:id="50" w:author="femeunier" w:date="2020-11-13T12:56:32Z">
        <w:r>
          <w:rPr>
            <w:rFonts w:cstheme="minorHAnsi"/>
          </w:rPr>
          <w:t>n thos</w:t>
        </w:r>
      </w:ins>
      <w:ins w:id="51" w:author="femeunier" w:date="2020-11-13T12:56:33Z">
        <w:r>
          <w:rPr>
            <w:rFonts w:cstheme="minorHAnsi"/>
          </w:rPr>
          <w:t xml:space="preserve">e </w:t>
        </w:r>
      </w:ins>
      <w:ins w:id="52" w:author="femeunier" w:date="2020-11-13T13:07:04Z">
        <w:r>
          <w:rPr>
            <w:rFonts w:cstheme="minorHAnsi"/>
          </w:rPr>
          <w:t>o</w:t>
        </w:r>
      </w:ins>
      <w:ins w:id="53" w:author="femeunier" w:date="2020-11-13T13:07:06Z">
        <w:r>
          <w:rPr>
            <w:rFonts w:cstheme="minorHAnsi"/>
          </w:rPr>
          <w:t>utputs</w:t>
        </w:r>
      </w:ins>
      <w:ins w:id="54" w:author="femeunier" w:date="2020-11-13T13:07:07Z">
        <w:r>
          <w:rPr>
            <w:rFonts w:cstheme="minorHAnsi"/>
          </w:rPr>
          <w:t xml:space="preserve"> </w:t>
        </w:r>
      </w:ins>
      <w:ins w:id="55" w:author="femeunier" w:date="2020-11-13T12:56:36Z">
        <w:r>
          <w:rPr>
            <w:rFonts w:cstheme="minorHAnsi"/>
          </w:rPr>
          <w:t>stem</w:t>
        </w:r>
      </w:ins>
      <w:ins w:id="56" w:author="femeunier" w:date="2020-11-13T12:56:37Z">
        <w:r>
          <w:rPr>
            <w:rFonts w:cstheme="minorHAnsi"/>
          </w:rPr>
          <w:t xml:space="preserve"> from t</w:t>
        </w:r>
      </w:ins>
      <w:ins w:id="57" w:author="femeunier" w:date="2020-11-13T12:56:38Z">
        <w:r>
          <w:rPr>
            <w:rFonts w:cstheme="minorHAnsi"/>
          </w:rPr>
          <w:t>he</w:t>
        </w:r>
      </w:ins>
      <w:del w:id="58" w:author="femeunier" w:date="2020-11-13T12:56:41Z">
        <w:r>
          <w:rPr>
            <w:rFonts w:cstheme="minorHAnsi"/>
            <w:lang w:val="en-US"/>
          </w:rPr>
          <w:delText>,</w:delText>
        </w:r>
      </w:del>
      <w:r>
        <w:rPr>
          <w:rFonts w:cstheme="minorHAnsi"/>
          <w:lang w:val="en-US"/>
        </w:rPr>
        <w:t xml:space="preserve"> </w:t>
      </w:r>
      <w:ins w:id="59" w:author="femeunier" w:date="2020-11-13T13:07:26Z">
        <w:r>
          <w:rPr>
            <w:rFonts w:cstheme="minorHAnsi"/>
            <w:lang w:val="en-US"/>
          </w:rPr>
          <w:t>representation</w:t>
        </w:r>
      </w:ins>
      <w:ins w:id="60" w:author="femeunier" w:date="2020-11-13T13:07:26Z">
        <w:r>
          <w:rPr>
            <w:rFonts w:cstheme="minorHAnsi"/>
          </w:rPr>
          <w:t xml:space="preserve"> </w:t>
        </w:r>
      </w:ins>
      <w:ins w:id="61" w:author="femeunier" w:date="2020-11-13T13:07:27Z">
        <w:r>
          <w:rPr>
            <w:rFonts w:cstheme="minorHAnsi"/>
          </w:rPr>
          <w:t xml:space="preserve">of </w:t>
        </w:r>
      </w:ins>
      <w:r>
        <w:rPr>
          <w:rFonts w:cstheme="minorHAnsi"/>
          <w:lang w:val="en-US"/>
        </w:rPr>
        <w:t xml:space="preserve">soil hydraulics and plant below-ground processes </w:t>
      </w:r>
      <w:del w:id="62" w:author="femeunier" w:date="2020-11-13T13:07:23Z">
        <w:r>
          <w:rPr>
            <w:rFonts w:cstheme="minorHAnsi"/>
            <w:lang w:val="en-US"/>
          </w:rPr>
          <w:delText>representation</w:delText>
        </w:r>
      </w:del>
      <w:ins w:id="63" w:author="femeunier" w:date="2020-11-13T12:56:47Z">
        <w:r>
          <w:rPr>
            <w:rFonts w:cstheme="minorHAnsi"/>
          </w:rPr>
          <w:t>th</w:t>
        </w:r>
      </w:ins>
      <w:ins w:id="64" w:author="femeunier" w:date="2020-11-13T12:56:48Z">
        <w:r>
          <w:rPr>
            <w:rFonts w:cstheme="minorHAnsi"/>
          </w:rPr>
          <w:t>at</w:t>
        </w:r>
      </w:ins>
      <w:r>
        <w:rPr>
          <w:rFonts w:cstheme="minorHAnsi"/>
          <w:lang w:val="en-US"/>
        </w:rPr>
        <w:t xml:space="preserve"> substantially differ between </w:t>
      </w:r>
      <w:del w:id="65" w:author="femeunier" w:date="2020-11-13T12:56:50Z">
        <w:r>
          <w:rPr>
            <w:rFonts w:cstheme="minorHAnsi"/>
            <w:lang w:val="en-US"/>
          </w:rPr>
          <w:delText xml:space="preserve">these </w:delText>
        </w:r>
      </w:del>
      <w:ins w:id="66" w:author="femeunier" w:date="2020-11-13T12:56:50Z">
        <w:r>
          <w:rPr>
            <w:rFonts w:cstheme="minorHAnsi"/>
          </w:rPr>
          <w:t>vegeta</w:t>
        </w:r>
      </w:ins>
      <w:ins w:id="67" w:author="femeunier" w:date="2020-11-13T12:56:51Z">
        <w:r>
          <w:rPr>
            <w:rFonts w:cstheme="minorHAnsi"/>
          </w:rPr>
          <w:t xml:space="preserve">tion </w:t>
        </w:r>
      </w:ins>
      <w:r>
        <w:rPr>
          <w:rFonts w:cstheme="minorHAnsi"/>
          <w:lang w:val="en-US"/>
        </w:rPr>
        <w:t>models</w:t>
      </w:r>
      <w:ins w:id="68" w:author="femeunier" w:date="2020-11-13T12:56:59Z">
        <w:r>
          <w:rPr>
            <w:rFonts w:cstheme="minorHAnsi"/>
          </w:rPr>
          <w:t>.</w:t>
        </w:r>
      </w:ins>
      <w:r>
        <w:rPr>
          <w:rFonts w:cstheme="minorHAnsi"/>
          <w:lang w:val="en-US"/>
        </w:rPr>
        <w:t xml:space="preserve"> </w:t>
      </w:r>
      <w:ins w:id="69" w:author="femeunier" w:date="2020-11-13T13:15:00Z">
        <w:r>
          <w:rPr>
            <w:rFonts w:cstheme="minorHAnsi"/>
          </w:rPr>
          <w:t>In addit</w:t>
        </w:r>
      </w:ins>
      <w:ins w:id="70" w:author="femeunier" w:date="2020-11-13T13:15:01Z">
        <w:r>
          <w:rPr>
            <w:rFonts w:cstheme="minorHAnsi"/>
          </w:rPr>
          <w:t>ion,</w:t>
        </w:r>
      </w:ins>
      <w:del w:id="71" w:author="femeunier" w:date="2020-11-13T13:15:03Z">
        <w:r>
          <w:rPr>
            <w:rFonts w:cstheme="minorHAnsi"/>
            <w:lang w:val="en-US"/>
          </w:rPr>
          <w:delText xml:space="preserve">which </w:delText>
        </w:r>
      </w:del>
      <w:ins w:id="72" w:author="femeunier" w:date="2020-11-13T13:15:03Z">
        <w:r>
          <w:rPr>
            <w:rFonts w:cstheme="minorHAnsi"/>
          </w:rPr>
          <w:t xml:space="preserve"> </w:t>
        </w:r>
      </w:ins>
      <w:ins w:id="73" w:author="femeunier" w:date="2020-11-13T13:15:04Z">
        <w:r>
          <w:rPr>
            <w:rFonts w:cstheme="minorHAnsi"/>
          </w:rPr>
          <w:t>t</w:t>
        </w:r>
      </w:ins>
      <w:ins w:id="74" w:author="femeunier" w:date="2020-11-13T12:57:03Z">
        <w:r>
          <w:rPr>
            <w:rFonts w:cstheme="minorHAnsi"/>
          </w:rPr>
          <w:t>h</w:t>
        </w:r>
      </w:ins>
      <w:ins w:id="75" w:author="femeunier" w:date="2020-11-13T12:57:04Z">
        <w:r>
          <w:rPr>
            <w:rFonts w:cstheme="minorHAnsi"/>
          </w:rPr>
          <w:t xml:space="preserve">ose </w:t>
        </w:r>
      </w:ins>
      <w:ins w:id="76" w:author="femeunier" w:date="2020-11-13T12:57:05Z">
        <w:r>
          <w:rPr>
            <w:rFonts w:cstheme="minorHAnsi"/>
          </w:rPr>
          <w:t>model</w:t>
        </w:r>
      </w:ins>
      <w:ins w:id="77" w:author="femeunier" w:date="2020-11-13T12:57:06Z">
        <w:r>
          <w:rPr>
            <w:rFonts w:cstheme="minorHAnsi"/>
          </w:rPr>
          <w:t>s</w:t>
        </w:r>
      </w:ins>
      <w:ins w:id="78" w:author="femeunier" w:date="2020-11-13T12:57:07Z">
        <w:r>
          <w:rPr>
            <w:rFonts w:cstheme="minorHAnsi"/>
          </w:rPr>
          <w:t xml:space="preserve"> </w:t>
        </w:r>
      </w:ins>
      <w:r>
        <w:rPr>
          <w:rFonts w:cstheme="minorHAnsi"/>
          <w:lang w:val="en-US"/>
        </w:rPr>
        <w:t>were mainly calibrated to represent aboveground dynamics of tropical forests</w:t>
      </w:r>
      <w:ins w:id="79" w:author="femeunier" w:date="2020-11-13T12:57:17Z">
        <w:r>
          <w:rPr>
            <w:rFonts w:cstheme="minorHAnsi"/>
          </w:rPr>
          <w:t xml:space="preserve"> </w:t>
        </w:r>
      </w:ins>
      <w:del w:id="80" w:author="femeunier" w:date="2020-11-13T12:57:18Z">
        <w:r>
          <w:rPr>
            <w:rFonts w:cstheme="minorHAnsi"/>
            <w:lang w:val="en-US"/>
          </w:rPr>
          <w:delText>. In parallel,</w:delText>
        </w:r>
      </w:del>
      <w:ins w:id="81" w:author="femeunier" w:date="2020-11-13T12:57:18Z">
        <w:r>
          <w:rPr>
            <w:rFonts w:cstheme="minorHAnsi"/>
          </w:rPr>
          <w:t>wh</w:t>
        </w:r>
      </w:ins>
      <w:ins w:id="82" w:author="femeunier" w:date="2020-11-13T12:57:19Z">
        <w:r>
          <w:rPr>
            <w:rFonts w:cstheme="minorHAnsi"/>
          </w:rPr>
          <w:t>ereas</w:t>
        </w:r>
      </w:ins>
      <w:r>
        <w:rPr>
          <w:rFonts w:cstheme="minorHAnsi"/>
          <w:lang w:val="en-US"/>
        </w:rPr>
        <w:t xml:space="preserve"> large uncertainties </w:t>
      </w:r>
      <w:del w:id="83" w:author="femeunier" w:date="2020-11-13T13:15:13Z">
        <w:r>
          <w:rPr>
            <w:rFonts w:cstheme="minorHAnsi"/>
            <w:lang w:val="en-US"/>
          </w:rPr>
          <w:delText xml:space="preserve">remain </w:delText>
        </w:r>
      </w:del>
      <w:ins w:id="84" w:author="femeunier" w:date="2020-11-13T13:15:13Z">
        <w:r>
          <w:rPr>
            <w:rFonts w:cstheme="minorHAnsi"/>
          </w:rPr>
          <w:t>rema</w:t>
        </w:r>
      </w:ins>
      <w:ins w:id="85" w:author="femeunier" w:date="2020-11-13T13:15:14Z">
        <w:r>
          <w:rPr>
            <w:rFonts w:cstheme="minorHAnsi"/>
          </w:rPr>
          <w:t xml:space="preserve">in </w:t>
        </w:r>
      </w:ins>
      <w:ins w:id="86" w:author="femeunier" w:date="2020-11-13T12:58:15Z">
        <w:r>
          <w:rPr>
            <w:rFonts w:cstheme="minorHAnsi"/>
          </w:rPr>
          <w:t>for</w:t>
        </w:r>
      </w:ins>
      <w:del w:id="87" w:author="femeunier" w:date="2020-11-13T12:58:16Z">
        <w:r>
          <w:rPr>
            <w:rFonts w:cstheme="minorHAnsi"/>
            <w:lang w:val="en-US"/>
          </w:rPr>
          <w:delText>on</w:delText>
        </w:r>
      </w:del>
      <w:r>
        <w:rPr>
          <w:rFonts w:cstheme="minorHAnsi"/>
          <w:lang w:val="en-US"/>
        </w:rPr>
        <w:t xml:space="preserve"> </w:t>
      </w:r>
      <w:commentRangeStart w:id="4"/>
      <w:r>
        <w:rPr>
          <w:rFonts w:cstheme="minorHAnsi"/>
          <w:lang w:val="en-US"/>
        </w:rPr>
        <w:t xml:space="preserve">soil </w:t>
      </w:r>
      <w:commentRangeEnd w:id="4"/>
      <w:r>
        <w:commentReference w:id="4"/>
      </w:r>
      <w:r>
        <w:rPr>
          <w:rFonts w:cstheme="minorHAnsi"/>
          <w:lang w:val="en-US"/>
        </w:rPr>
        <w:t>properties at the regional level used</w:t>
      </w:r>
      <w:del w:id="88" w:author="femeunier" w:date="2020-11-13T13:15:29Z">
        <w:r>
          <w:rPr>
            <w:rFonts w:cstheme="minorHAnsi"/>
            <w:lang w:val="en-US"/>
          </w:rPr>
          <w:delText xml:space="preserve"> </w:delText>
        </w:r>
      </w:del>
      <w:del w:id="89" w:author="femeunier" w:date="2020-11-13T13:15:28Z">
        <w:r>
          <w:rPr>
            <w:rFonts w:cstheme="minorHAnsi"/>
            <w:lang w:val="en-US"/>
          </w:rPr>
          <w:delText>by these models</w:delText>
        </w:r>
      </w:del>
      <w:r>
        <w:rPr>
          <w:rFonts w:cstheme="minorHAnsi"/>
          <w:lang w:val="en-US"/>
        </w:rPr>
        <w:t>. How</w:t>
      </w:r>
      <w:ins w:id="90" w:author="femeunier" w:date="2020-11-13T13:15:35Z">
        <w:r>
          <w:rPr>
            <w:rFonts w:cstheme="minorHAnsi"/>
          </w:rPr>
          <w:t xml:space="preserve"> sensi</w:t>
        </w:r>
      </w:ins>
      <w:ins w:id="91" w:author="femeunier" w:date="2020-11-13T13:15:36Z">
        <w:r>
          <w:rPr>
            <w:rFonts w:cstheme="minorHAnsi"/>
          </w:rPr>
          <w:t>tive</w:t>
        </w:r>
      </w:ins>
      <w:r>
        <w:rPr>
          <w:rFonts w:cstheme="minorHAnsi"/>
          <w:lang w:val="en-US"/>
        </w:rPr>
        <w:t xml:space="preserve"> vegetation models are </w:t>
      </w:r>
      <w:del w:id="92" w:author="femeunier" w:date="2020-11-13T13:15:39Z">
        <w:r>
          <w:rPr>
            <w:rFonts w:cstheme="minorHAnsi"/>
            <w:lang w:val="en-US"/>
          </w:rPr>
          <w:delText xml:space="preserve">sensitive </w:delText>
        </w:r>
      </w:del>
      <w:r>
        <w:rPr>
          <w:rFonts w:cstheme="minorHAnsi"/>
          <w:lang w:val="en-US"/>
        </w:rPr>
        <w:t xml:space="preserve">to soil </w:t>
      </w:r>
      <w:del w:id="93" w:author="femeunier" w:date="2020-11-13T13:15:44Z">
        <w:r>
          <w:rPr>
            <w:rFonts w:cstheme="minorHAnsi"/>
            <w:lang w:val="en-US"/>
          </w:rPr>
          <w:delText xml:space="preserve">representation </w:delText>
        </w:r>
      </w:del>
      <w:ins w:id="94" w:author="femeunier" w:date="2020-11-13T13:15:44Z">
        <w:r>
          <w:rPr>
            <w:rFonts w:cstheme="minorHAnsi"/>
          </w:rPr>
          <w:t>p</w:t>
        </w:r>
      </w:ins>
      <w:ins w:id="95" w:author="femeunier" w:date="2020-11-13T13:15:45Z">
        <w:r>
          <w:rPr>
            <w:rFonts w:cstheme="minorHAnsi"/>
          </w:rPr>
          <w:t>aramete</w:t>
        </w:r>
      </w:ins>
      <w:ins w:id="96" w:author="femeunier" w:date="2020-11-13T13:15:46Z">
        <w:r>
          <w:rPr>
            <w:rFonts w:cstheme="minorHAnsi"/>
          </w:rPr>
          <w:t xml:space="preserve">rs </w:t>
        </w:r>
      </w:ins>
      <w:del w:id="97" w:author="femeunier" w:date="2020-11-13T13:15:46Z">
        <w:r>
          <w:rPr>
            <w:rFonts w:cstheme="minorHAnsi"/>
            <w:lang w:val="en-US"/>
          </w:rPr>
          <w:delText xml:space="preserve">regarding </w:delText>
        </w:r>
      </w:del>
      <w:ins w:id="98" w:author="femeunier" w:date="2020-11-13T13:15:47Z">
        <w:r>
          <w:rPr>
            <w:rFonts w:cstheme="minorHAnsi"/>
          </w:rPr>
          <w:t xml:space="preserve">and </w:t>
        </w:r>
      </w:ins>
      <w:r>
        <w:rPr>
          <w:rFonts w:cstheme="minorHAnsi"/>
          <w:lang w:val="en-US"/>
        </w:rPr>
        <w:t xml:space="preserve">below-ground processes has been </w:t>
      </w:r>
      <w:ins w:id="99" w:author="femeunier" w:date="2020-11-13T12:58:40Z">
        <w:r>
          <w:rPr>
            <w:rFonts w:cstheme="minorHAnsi"/>
          </w:rPr>
          <w:t>onl</w:t>
        </w:r>
      </w:ins>
      <w:ins w:id="100" w:author="femeunier" w:date="2020-11-13T12:58:41Z">
        <w:r>
          <w:rPr>
            <w:rFonts w:cstheme="minorHAnsi"/>
          </w:rPr>
          <w:t xml:space="preserve">y </w:t>
        </w:r>
      </w:ins>
      <w:r>
        <w:rPr>
          <w:rFonts w:cstheme="minorHAnsi"/>
          <w:lang w:val="en-US"/>
        </w:rPr>
        <w:t>sporadically addressed to</w:t>
      </w:r>
      <w:ins w:id="101" w:author="femeunier" w:date="2020-11-13T13:15:56Z">
        <w:r>
          <w:rPr>
            <w:rFonts w:cstheme="minorHAnsi"/>
          </w:rPr>
          <w:t xml:space="preserve"> th</w:t>
        </w:r>
      </w:ins>
      <w:ins w:id="102" w:author="femeunier" w:date="2020-11-13T13:15:57Z">
        <w:r>
          <w:rPr>
            <w:rFonts w:cstheme="minorHAnsi"/>
          </w:rPr>
          <w:t>is</w:t>
        </w:r>
      </w:ins>
      <w:r>
        <w:rPr>
          <w:rFonts w:cstheme="minorHAnsi"/>
          <w:lang w:val="en-US"/>
        </w:rPr>
        <w:t xml:space="preserve"> date, while it is </w:t>
      </w:r>
      <w:del w:id="103" w:author="femeunier" w:date="2020-11-13T13:18:26Z">
        <w:r>
          <w:rPr>
            <w:rFonts w:cstheme="minorHAnsi"/>
            <w:lang w:val="en-US"/>
          </w:rPr>
          <w:delText xml:space="preserve">a mandatory step before developing new representations of the rooting system of forests. </w:delText>
        </w:r>
      </w:del>
      <w:ins w:id="104" w:author="femeunier" w:date="2020-11-13T13:18:35Z">
        <w:r>
          <w:rPr>
            <w:rFonts w:cstheme="minorHAnsi"/>
          </w:rPr>
          <w:t>c</w:t>
        </w:r>
      </w:ins>
      <w:ins w:id="105" w:author="femeunier" w:date="2020-11-13T13:18:26Z">
        <w:r>
          <w:rPr>
            <w:rFonts w:cstheme="minorHAnsi"/>
          </w:rPr>
          <w:t>r</w:t>
        </w:r>
      </w:ins>
      <w:ins w:id="106" w:author="femeunier" w:date="2020-11-13T13:17:11Z">
        <w:r>
          <w:rPr>
            <w:rFonts w:cstheme="minorHAnsi"/>
          </w:rPr>
          <w:t>i</w:t>
        </w:r>
      </w:ins>
      <w:ins w:id="107" w:author="femeunier" w:date="2020-11-13T13:17:12Z">
        <w:r>
          <w:rPr>
            <w:rFonts w:cstheme="minorHAnsi"/>
          </w:rPr>
          <w:t>tical</w:t>
        </w:r>
      </w:ins>
      <w:ins w:id="108" w:author="femeunier" w:date="2020-11-13T13:18:31Z">
        <w:r>
          <w:rPr>
            <w:rFonts w:cstheme="minorHAnsi"/>
          </w:rPr>
          <w:t xml:space="preserve"> t</w:t>
        </w:r>
      </w:ins>
      <w:ins w:id="109" w:author="femeunier" w:date="2020-11-13T13:18:32Z">
        <w:r>
          <w:rPr>
            <w:rFonts w:cstheme="minorHAnsi"/>
          </w:rPr>
          <w:t xml:space="preserve">o </w:t>
        </w:r>
      </w:ins>
      <w:ins w:id="110" w:author="femeunier" w:date="2020-11-13T13:18:40Z">
        <w:r>
          <w:rPr>
            <w:rFonts w:cstheme="minorHAnsi"/>
          </w:rPr>
          <w:t>d</w:t>
        </w:r>
      </w:ins>
      <w:ins w:id="111" w:author="femeunier" w:date="2020-11-13T13:18:41Z">
        <w:r>
          <w:rPr>
            <w:rFonts w:cstheme="minorHAnsi"/>
          </w:rPr>
          <w:t>eve</w:t>
        </w:r>
      </w:ins>
      <w:ins w:id="112" w:author="femeunier" w:date="2020-11-13T13:18:42Z">
        <w:r>
          <w:rPr>
            <w:rFonts w:cstheme="minorHAnsi"/>
          </w:rPr>
          <w:t>lop re</w:t>
        </w:r>
      </w:ins>
      <w:ins w:id="113" w:author="femeunier" w:date="2020-11-13T13:18:43Z">
        <w:r>
          <w:rPr>
            <w:rFonts w:cstheme="minorHAnsi"/>
          </w:rPr>
          <w:t>liab</w:t>
        </w:r>
      </w:ins>
      <w:ins w:id="114" w:author="femeunier" w:date="2020-11-13T13:18:46Z">
        <w:r>
          <w:rPr>
            <w:rFonts w:cstheme="minorHAnsi"/>
          </w:rPr>
          <w:t>l</w:t>
        </w:r>
      </w:ins>
      <w:ins w:id="115" w:author="femeunier" w:date="2020-11-13T13:18:43Z">
        <w:r>
          <w:rPr>
            <w:rFonts w:cstheme="minorHAnsi"/>
          </w:rPr>
          <w:t>e</w:t>
        </w:r>
      </w:ins>
      <w:ins w:id="116" w:author="femeunier" w:date="2020-11-13T13:18:47Z">
        <w:r>
          <w:rPr>
            <w:rFonts w:cstheme="minorHAnsi"/>
          </w:rPr>
          <w:t xml:space="preserve"> model</w:t>
        </w:r>
      </w:ins>
      <w:ins w:id="117" w:author="femeunier" w:date="2020-11-13T13:18:48Z">
        <w:r>
          <w:rPr>
            <w:rFonts w:cstheme="minorHAnsi"/>
          </w:rPr>
          <w:t xml:space="preserve"> inst</w:t>
        </w:r>
      </w:ins>
      <w:ins w:id="118" w:author="femeunier" w:date="2020-11-13T13:18:49Z">
        <w:r>
          <w:rPr>
            <w:rFonts w:cstheme="minorHAnsi"/>
          </w:rPr>
          <w:t xml:space="preserve">ances </w:t>
        </w:r>
      </w:ins>
      <w:ins w:id="119" w:author="femeunier" w:date="2020-11-13T13:18:50Z">
        <w:r>
          <w:rPr>
            <w:rFonts w:cstheme="minorHAnsi"/>
          </w:rPr>
          <w:t xml:space="preserve">under </w:t>
        </w:r>
      </w:ins>
      <w:ins w:id="120" w:author="femeunier" w:date="2020-11-13T13:18:59Z">
        <w:r>
          <w:rPr>
            <w:rFonts w:cstheme="minorHAnsi"/>
          </w:rPr>
          <w:t>increas</w:t>
        </w:r>
      </w:ins>
      <w:ins w:id="121" w:author="femeunier" w:date="2020-11-13T13:19:01Z">
        <w:r>
          <w:rPr>
            <w:rFonts w:cstheme="minorHAnsi"/>
          </w:rPr>
          <w:t>i</w:t>
        </w:r>
      </w:ins>
      <w:ins w:id="122" w:author="femeunier" w:date="2020-11-13T13:19:02Z">
        <w:r>
          <w:rPr>
            <w:rFonts w:cstheme="minorHAnsi"/>
          </w:rPr>
          <w:t xml:space="preserve">ng </w:t>
        </w:r>
      </w:ins>
      <w:ins w:id="123" w:author="femeunier" w:date="2020-11-13T13:19:06Z">
        <w:r>
          <w:rPr>
            <w:rFonts w:cstheme="minorHAnsi"/>
          </w:rPr>
          <w:t>water</w:t>
        </w:r>
      </w:ins>
      <w:ins w:id="124" w:author="femeunier" w:date="2020-11-13T13:19:07Z">
        <w:r>
          <w:rPr>
            <w:rFonts w:cstheme="minorHAnsi"/>
          </w:rPr>
          <w:t xml:space="preserve"> demand</w:t>
        </w:r>
      </w:ins>
      <w:ins w:id="125" w:author="femeunier" w:date="2020-11-13T13:19:08Z">
        <w:r>
          <w:rPr>
            <w:rFonts w:cstheme="minorHAnsi"/>
          </w:rPr>
          <w:t xml:space="preserve"> an</w:t>
        </w:r>
      </w:ins>
      <w:ins w:id="126" w:author="femeunier" w:date="2020-11-13T13:19:09Z">
        <w:r>
          <w:rPr>
            <w:rFonts w:cstheme="minorHAnsi"/>
          </w:rPr>
          <w:t xml:space="preserve">d </w:t>
        </w:r>
      </w:ins>
      <w:ins w:id="127" w:author="femeunier" w:date="2020-11-13T13:19:03Z">
        <w:r>
          <w:rPr>
            <w:rFonts w:cstheme="minorHAnsi"/>
          </w:rPr>
          <w:t>drough</w:t>
        </w:r>
      </w:ins>
      <w:ins w:id="128" w:author="femeunier" w:date="2020-11-13T13:19:04Z">
        <w:r>
          <w:rPr>
            <w:rFonts w:cstheme="minorHAnsi"/>
          </w:rPr>
          <w:t>t str</w:t>
        </w:r>
      </w:ins>
      <w:ins w:id="129" w:author="femeunier" w:date="2020-11-13T13:19:10Z">
        <w:r>
          <w:rPr>
            <w:rFonts w:cstheme="minorHAnsi"/>
          </w:rPr>
          <w:t>ess</w:t>
        </w:r>
      </w:ins>
      <w:ins w:id="130" w:author="femeunier" w:date="2020-11-13T13:19:11Z">
        <w:r>
          <w:rPr>
            <w:rFonts w:cstheme="minorHAnsi"/>
          </w:rPr>
          <w:t>.</w:t>
        </w:r>
      </w:ins>
    </w:p>
    <w:p>
      <w:pPr>
        <w:spacing w:before="150" w:afterAutospacing="1" w:line="294" w:lineRule="atLeast"/>
        <w:jc w:val="both"/>
        <w:rPr>
          <w:rFonts w:cstheme="minorHAnsi"/>
          <w:b/>
          <w:bCs/>
          <w:lang w:val="en-US"/>
        </w:rPr>
      </w:pPr>
      <w:commentRangeStart w:id="5"/>
      <w:commentRangeStart w:id="6"/>
      <w:r>
        <w:rPr>
          <w:rFonts w:cstheme="minorHAnsi"/>
          <w:lang w:val="en-US"/>
        </w:rPr>
        <w:t xml:space="preserve">Here, we propose to compare </w:t>
      </w:r>
      <w:commentRangeEnd w:id="5"/>
      <w:r>
        <w:rPr>
          <w:rStyle w:val="6"/>
        </w:rPr>
        <w:commentReference w:id="5"/>
      </w:r>
      <w:commentRangeEnd w:id="6"/>
      <w:r>
        <w:commentReference w:id="6"/>
      </w:r>
      <w:r>
        <w:rPr>
          <w:rFonts w:cstheme="minorHAnsi"/>
          <w:lang w:val="en-US"/>
        </w:rPr>
        <w:t>the sensitivities of three state-of-the-art vegetation models,</w:t>
      </w:r>
      <w:ins w:id="131" w:author="femeunier" w:date="2020-11-13T13:20:06Z">
        <w:r>
          <w:rPr>
            <w:rFonts w:cstheme="minorHAnsi"/>
          </w:rPr>
          <w:t xml:space="preserve"> na</w:t>
        </w:r>
      </w:ins>
      <w:ins w:id="132" w:author="femeunier" w:date="2020-11-13T13:20:07Z">
        <w:r>
          <w:rPr>
            <w:rFonts w:cstheme="minorHAnsi"/>
          </w:rPr>
          <w:t>mely</w:t>
        </w:r>
      </w:ins>
      <w:r>
        <w:rPr>
          <w:rFonts w:cstheme="minorHAnsi"/>
          <w:lang w:val="en-US"/>
        </w:rPr>
        <w:t xml:space="preserve"> ORCHIDEE (big leaf), </w:t>
      </w:r>
      <w:del w:id="133" w:author="femeunier" w:date="2020-11-13T13:20:13Z">
        <w:r>
          <w:rPr>
            <w:rFonts w:cstheme="minorHAnsi"/>
            <w:lang w:val="en-US"/>
          </w:rPr>
          <w:delText xml:space="preserve">LPJ-GUESS (individual) </w:delText>
        </w:r>
      </w:del>
      <w:del w:id="134" w:author="femeunier" w:date="2020-11-13T13:20:14Z">
        <w:r>
          <w:rPr>
            <w:rFonts w:cstheme="minorHAnsi"/>
            <w:lang w:val="en-US"/>
          </w:rPr>
          <w:delText xml:space="preserve">and </w:delText>
        </w:r>
      </w:del>
      <w:r>
        <w:rPr>
          <w:rFonts w:cstheme="minorHAnsi"/>
          <w:lang w:val="en-US"/>
        </w:rPr>
        <w:t>ED2 (cohort)</w:t>
      </w:r>
      <w:ins w:id="135" w:author="femeunier" w:date="2020-11-13T13:20:16Z">
        <w:r>
          <w:rPr>
            <w:rFonts w:cstheme="minorHAnsi"/>
          </w:rPr>
          <w:t xml:space="preserve">, </w:t>
        </w:r>
      </w:ins>
      <w:ins w:id="136" w:author="femeunier" w:date="2020-11-13T13:20:17Z">
        <w:r>
          <w:rPr>
            <w:rFonts w:cstheme="minorHAnsi"/>
          </w:rPr>
          <w:t>an</w:t>
        </w:r>
      </w:ins>
      <w:ins w:id="137" w:author="femeunier" w:date="2020-11-13T13:20:18Z">
        <w:r>
          <w:rPr>
            <w:rFonts w:cstheme="minorHAnsi"/>
          </w:rPr>
          <w:t xml:space="preserve">d </w:t>
        </w:r>
      </w:ins>
      <w:ins w:id="138" w:author="femeunier" w:date="2020-11-13T13:20:18Z">
        <w:r>
          <w:rPr>
            <w:rFonts w:cstheme="minorHAnsi"/>
            <w:lang w:val="en-US"/>
          </w:rPr>
          <w:t>LPJ-GUESS (individual)</w:t>
        </w:r>
      </w:ins>
      <w:ins w:id="139" w:author="femeunier" w:date="2020-11-13T13:21:07Z">
        <w:r>
          <w:rPr>
            <w:rFonts w:cstheme="minorHAnsi"/>
          </w:rPr>
          <w:t>,</w:t>
        </w:r>
      </w:ins>
      <w:r>
        <w:rPr>
          <w:rFonts w:cstheme="minorHAnsi"/>
          <w:lang w:val="en-US"/>
        </w:rPr>
        <w:t xml:space="preserve"> to the variability in soil properties at the regional level over </w:t>
      </w:r>
      <w:del w:id="140" w:author="femeunier" w:date="2020-11-13T13:20:26Z">
        <w:r>
          <w:rPr>
            <w:rFonts w:cstheme="minorHAnsi"/>
            <w:lang w:val="en-US"/>
          </w:rPr>
          <w:delText>tropical regions.</w:delText>
        </w:r>
      </w:del>
      <w:ins w:id="141" w:author="femeunier" w:date="2020-11-13T13:20:26Z">
        <w:r>
          <w:rPr>
            <w:rFonts w:cstheme="minorHAnsi"/>
          </w:rPr>
          <w:t xml:space="preserve">the </w:t>
        </w:r>
      </w:ins>
      <w:ins w:id="142" w:author="femeunier" w:date="2020-11-13T13:20:27Z">
        <w:r>
          <w:rPr>
            <w:rFonts w:cstheme="minorHAnsi"/>
          </w:rPr>
          <w:t>Amazon</w:t>
        </w:r>
      </w:ins>
      <w:ins w:id="143" w:author="femeunier" w:date="2020-11-13T13:20:28Z">
        <w:r>
          <w:rPr>
            <w:rFonts w:cstheme="minorHAnsi"/>
          </w:rPr>
          <w:t>.</w:t>
        </w:r>
      </w:ins>
      <w:r>
        <w:rPr>
          <w:rFonts w:cstheme="minorHAnsi"/>
          <w:lang w:val="en-US"/>
        </w:rPr>
        <w:t xml:space="preserve"> These three models differ in their representation of the rooting system and plant below-ground </w:t>
      </w:r>
      <w:del w:id="144" w:author="femeunier" w:date="2020-11-13T13:21:24Z">
        <w:r>
          <w:rPr>
            <w:rFonts w:cstheme="minorHAnsi"/>
            <w:lang w:val="en-US"/>
          </w:rPr>
          <w:delText>behavior</w:delText>
        </w:r>
      </w:del>
      <w:ins w:id="145" w:author="femeunier" w:date="2020-11-13T13:21:24Z">
        <w:r>
          <w:rPr>
            <w:rFonts w:cstheme="minorHAnsi"/>
          </w:rPr>
          <w:t>functi</w:t>
        </w:r>
      </w:ins>
      <w:ins w:id="146" w:author="femeunier" w:date="2020-11-13T13:21:25Z">
        <w:r>
          <w:rPr>
            <w:rFonts w:cstheme="minorHAnsi"/>
          </w:rPr>
          <w:t>oning</w:t>
        </w:r>
      </w:ins>
      <w:r>
        <w:rPr>
          <w:rFonts w:cstheme="minorHAnsi"/>
          <w:lang w:val="en-US"/>
        </w:rPr>
        <w:t xml:space="preserve">. We show how the variability in growth primary productivity, evapotranspiration and </w:t>
      </w:r>
      <w:del w:id="147" w:author="femeunier" w:date="2020-11-13T13:21:32Z">
        <w:r>
          <w:rPr>
            <w:rFonts w:cstheme="minorHAnsi"/>
            <w:lang w:val="en-US"/>
          </w:rPr>
          <w:delText xml:space="preserve">XXX </w:delText>
        </w:r>
      </w:del>
      <w:ins w:id="148" w:author="femeunier" w:date="2020-11-13T13:21:32Z">
        <w:r>
          <w:rPr>
            <w:rFonts w:cstheme="minorHAnsi"/>
          </w:rPr>
          <w:t>experien</w:t>
        </w:r>
      </w:ins>
      <w:ins w:id="149" w:author="femeunier" w:date="2020-11-13T13:21:33Z">
        <w:r>
          <w:rPr>
            <w:rFonts w:cstheme="minorHAnsi"/>
          </w:rPr>
          <w:t>ced</w:t>
        </w:r>
      </w:ins>
      <w:ins w:id="150" w:author="femeunier" w:date="2020-11-13T13:21:34Z">
        <w:r>
          <w:rPr>
            <w:rFonts w:cstheme="minorHAnsi"/>
          </w:rPr>
          <w:t xml:space="preserve"> stre</w:t>
        </w:r>
      </w:ins>
      <w:ins w:id="151" w:author="femeunier" w:date="2020-11-13T13:21:35Z">
        <w:r>
          <w:rPr>
            <w:rFonts w:cstheme="minorHAnsi"/>
          </w:rPr>
          <w:t xml:space="preserve">ss </w:t>
        </w:r>
      </w:ins>
      <w:r>
        <w:rPr>
          <w:rFonts w:cstheme="minorHAnsi"/>
          <w:lang w:val="en-US"/>
        </w:rPr>
        <w:t xml:space="preserve">simulated by each model </w:t>
      </w:r>
      <w:del w:id="152" w:author="femeunier" w:date="2020-11-13T13:22:09Z">
        <w:r>
          <w:rPr>
            <w:rFonts w:cstheme="minorHAnsi"/>
            <w:lang w:val="en-US"/>
          </w:rPr>
          <w:delText>is impacted</w:delText>
        </w:r>
      </w:del>
      <w:ins w:id="153" w:author="femeunier" w:date="2020-11-13T13:22:09Z">
        <w:r>
          <w:rPr>
            <w:rFonts w:cstheme="minorHAnsi"/>
          </w:rPr>
          <w:t>v</w:t>
        </w:r>
      </w:ins>
      <w:ins w:id="154" w:author="femeunier" w:date="2020-11-13T13:22:10Z">
        <w:r>
          <w:rPr>
            <w:rFonts w:cstheme="minorHAnsi"/>
          </w:rPr>
          <w:t>aries</w:t>
        </w:r>
      </w:ins>
      <w:r>
        <w:rPr>
          <w:rFonts w:cstheme="minorHAnsi"/>
          <w:lang w:val="en-US"/>
        </w:rPr>
        <w:t xml:space="preserve"> when </w:t>
      </w:r>
      <w:del w:id="155" w:author="femeunier" w:date="2020-11-13T13:22:14Z">
        <w:r>
          <w:rPr>
            <w:rFonts w:cstheme="minorHAnsi"/>
            <w:lang w:val="en-US"/>
          </w:rPr>
          <w:delText>varying</w:delText>
        </w:r>
      </w:del>
      <w:ins w:id="156" w:author="femeunier" w:date="2020-11-13T13:22:14Z">
        <w:r>
          <w:rPr>
            <w:rFonts w:cstheme="minorHAnsi"/>
          </w:rPr>
          <w:t>cha</w:t>
        </w:r>
      </w:ins>
      <w:ins w:id="157" w:author="femeunier" w:date="2020-11-13T13:22:15Z">
        <w:r>
          <w:rPr>
            <w:rFonts w:cstheme="minorHAnsi"/>
          </w:rPr>
          <w:t>ngin</w:t>
        </w:r>
      </w:ins>
      <w:ins w:id="158" w:author="femeunier" w:date="2020-11-13T13:22:16Z">
        <w:r>
          <w:rPr>
            <w:rFonts w:cstheme="minorHAnsi"/>
          </w:rPr>
          <w:t>g</w:t>
        </w:r>
      </w:ins>
      <w:r>
        <w:rPr>
          <w:rFonts w:cstheme="minorHAnsi"/>
          <w:lang w:val="en-US"/>
        </w:rPr>
        <w:t xml:space="preserve"> </w:t>
      </w:r>
      <w:commentRangeStart w:id="7"/>
      <w:commentRangeStart w:id="8"/>
      <w:r>
        <w:rPr>
          <w:rFonts w:cstheme="minorHAnsi"/>
          <w:lang w:val="en-US"/>
        </w:rPr>
        <w:t>soil properties</w:t>
      </w:r>
      <w:del w:id="159" w:author="femeunier" w:date="2020-11-13T13:22:19Z">
        <w:r>
          <w:rPr>
            <w:rFonts w:cstheme="minorHAnsi"/>
            <w:lang w:val="en-US"/>
          </w:rPr>
          <w:delText xml:space="preserve"> </w:delText>
        </w:r>
        <w:commentRangeEnd w:id="7"/>
      </w:del>
      <w:r>
        <w:rPr>
          <w:rStyle w:val="6"/>
        </w:rPr>
        <w:commentReference w:id="7"/>
      </w:r>
      <w:commentRangeEnd w:id="8"/>
      <w:r>
        <w:commentReference w:id="8"/>
      </w:r>
      <w:ins w:id="160" w:author="femeunier" w:date="2020-11-13T13:21:46Z">
        <w:r>
          <w:rPr>
            <w:rFonts w:cstheme="minorHAnsi"/>
          </w:rPr>
          <w:t xml:space="preserve"> </w:t>
        </w:r>
      </w:ins>
      <w:ins w:id="161" w:author="femeunier" w:date="2020-11-13T13:21:47Z">
        <w:r>
          <w:rPr>
            <w:rFonts w:cstheme="minorHAnsi"/>
          </w:rPr>
          <w:t xml:space="preserve">in a </w:t>
        </w:r>
      </w:ins>
      <w:r>
        <w:rPr>
          <w:rFonts w:cstheme="minorHAnsi"/>
          <w:lang w:val="en-US"/>
        </w:rPr>
        <w:t>representative</w:t>
      </w:r>
      <w:ins w:id="162" w:author="femeunier" w:date="2020-11-13T13:21:51Z">
        <w:r>
          <w:rPr>
            <w:rFonts w:cstheme="minorHAnsi"/>
          </w:rPr>
          <w:t xml:space="preserve"> ra</w:t>
        </w:r>
      </w:ins>
      <w:ins w:id="163" w:author="femeunier" w:date="2020-11-13T13:21:52Z">
        <w:r>
          <w:rPr>
            <w:rFonts w:cstheme="minorHAnsi"/>
          </w:rPr>
          <w:t>nge</w:t>
        </w:r>
      </w:ins>
      <w:r>
        <w:rPr>
          <w:rFonts w:cstheme="minorHAnsi"/>
          <w:lang w:val="en-US"/>
        </w:rPr>
        <w:t xml:space="preserve"> of </w:t>
      </w:r>
      <w:del w:id="164" w:author="femeunier" w:date="2020-11-13T13:22:32Z">
        <w:r>
          <w:rPr>
            <w:rFonts w:cstheme="minorHAnsi"/>
            <w:lang w:val="en-US"/>
          </w:rPr>
          <w:delText xml:space="preserve">the observed </w:delText>
        </w:r>
      </w:del>
      <w:ins w:id="165" w:author="femeunier" w:date="2020-11-13T13:21:58Z">
        <w:r>
          <w:rPr>
            <w:rFonts w:cstheme="minorHAnsi"/>
          </w:rPr>
          <w:t>value</w:t>
        </w:r>
      </w:ins>
      <w:ins w:id="166" w:author="femeunier" w:date="2020-11-13T13:21:59Z">
        <w:r>
          <w:rPr>
            <w:rFonts w:cstheme="minorHAnsi"/>
          </w:rPr>
          <w:t xml:space="preserve">s </w:t>
        </w:r>
      </w:ins>
      <w:del w:id="167" w:author="femeunier" w:date="2020-11-13T13:22:22Z">
        <w:r>
          <w:rPr>
            <w:rFonts w:cstheme="minorHAnsi"/>
            <w:lang w:val="en-US"/>
          </w:rPr>
          <w:delText xml:space="preserve">range </w:delText>
        </w:r>
      </w:del>
      <w:r>
        <w:rPr>
          <w:rFonts w:cstheme="minorHAnsi"/>
          <w:lang w:val="en-US"/>
        </w:rPr>
        <w:t xml:space="preserve">over </w:t>
      </w:r>
      <w:commentRangeStart w:id="9"/>
      <w:r>
        <w:rPr>
          <w:rFonts w:cstheme="minorHAnsi"/>
          <w:lang w:val="en-US"/>
        </w:rPr>
        <w:t>the region</w:t>
      </w:r>
      <w:commentRangeEnd w:id="9"/>
      <w:r>
        <w:rPr>
          <w:rStyle w:val="6"/>
        </w:rPr>
        <w:commentReference w:id="9"/>
      </w:r>
      <w:r>
        <w:rPr>
          <w:rFonts w:cstheme="minorHAnsi"/>
          <w:lang w:val="en-US"/>
        </w:rPr>
        <w:t xml:space="preserve">. </w:t>
      </w:r>
      <w:del w:id="168" w:author="femeunier" w:date="2020-11-13T13:21:01Z">
        <w:commentRangeStart w:id="10"/>
        <w:commentRangeStart w:id="11"/>
        <w:r>
          <w:rPr>
            <w:rFonts w:cstheme="minorHAnsi"/>
            <w:lang w:val="en-US"/>
          </w:rPr>
          <w:delText xml:space="preserve">We expect XXX </w:delText>
        </w:r>
        <w:commentRangeEnd w:id="10"/>
      </w:del>
      <w:r>
        <w:rPr>
          <w:rStyle w:val="6"/>
        </w:rPr>
        <w:commentReference w:id="10"/>
      </w:r>
      <w:commentRangeEnd w:id="11"/>
      <w:r>
        <w:commentReference w:id="11"/>
      </w:r>
    </w:p>
    <w:sectPr>
      <w:pgSz w:w="11906" w:h="16838"/>
      <w:pgMar w:top="1417" w:right="1417" w:bottom="1417" w:left="1417"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arc Peaucelle" w:date="2020-11-05T15:56:00Z" w:initials="MP">
    <w:p w14:paraId="FEBE72C0">
      <w:pPr>
        <w:pStyle w:val="3"/>
      </w:pPr>
      <w:r>
        <w:t xml:space="preserve">Focus only on tropics ? </w:t>
      </w:r>
    </w:p>
  </w:comment>
  <w:comment w:id="1" w:author="femeunier" w:date="2020-11-13T10:46:59Z" w:initials="f">
    <w:p w14:paraId="E6FFF2FF">
      <w:pPr>
        <w:pStyle w:val="3"/>
        <w:rPr>
          <w:rFonts w:hint="default"/>
        </w:rPr>
      </w:pPr>
      <w:r>
        <w:t>Je pense qu</w:t>
      </w:r>
      <w:r>
        <w:rPr>
          <w:rFonts w:hint="default"/>
        </w:rPr>
        <w:t>’on doit vraiment décider si on se focuse sur les racines, le sol ou les deux. Parce que dans le titre actuellement c’est un peu un mix des deux et du coup c’est pas clair. Surement plus facile de s’occuper juste des sols, peut-être plus intéressant de changer les deux mais ça peut compliquer le message .. A decider ensemble et en fonction des premiers résultats?</w:t>
      </w:r>
    </w:p>
    <w:p w14:paraId="77D73DC8">
      <w:pPr>
        <w:pStyle w:val="3"/>
        <w:rPr>
          <w:rFonts w:hint="default"/>
        </w:rPr>
      </w:pPr>
    </w:p>
    <w:p w14:paraId="E5192C40">
      <w:pPr>
        <w:pStyle w:val="3"/>
        <w:rPr>
          <w:rFonts w:hint="default"/>
        </w:rPr>
      </w:pPr>
      <w:r>
        <w:rPr>
          <w:rFonts w:hint="default"/>
        </w:rPr>
        <w:t xml:space="preserve">Si on se focuse d’abord le sol, le titre pourrait être quelque chose comme: </w:t>
      </w:r>
    </w:p>
    <w:p w14:paraId="6BBD7E92">
      <w:pPr>
        <w:pStyle w:val="3"/>
        <w:rPr>
          <w:rFonts w:hint="default"/>
        </w:rPr>
      </w:pPr>
      <w:r>
        <w:rPr>
          <w:rFonts w:hint="default"/>
        </w:rPr>
        <w:t>Soils of tropical forests: are soil parameters more critical than plant traits in vegetation models?</w:t>
      </w:r>
      <w:bookmarkStart w:id="0" w:name="_GoBack"/>
      <w:bookmarkEnd w:id="0"/>
    </w:p>
  </w:comment>
  <w:comment w:id="2" w:author="Marc Peaucelle" w:date="2020-11-05T15:49:00Z" w:initials="MP">
    <w:p w14:paraId="23B3830B">
      <w:pPr>
        <w:pStyle w:val="3"/>
        <w:rPr>
          <w:lang w:val="en-US"/>
        </w:rPr>
      </w:pPr>
      <w:r>
        <w:rPr>
          <w:lang w:val="en-US"/>
        </w:rPr>
        <w:t xml:space="preserve">I think that focusing only on Drought stress is a good start? Or do you prefer to look at all aspects? </w:t>
      </w:r>
    </w:p>
    <w:p w14:paraId="BDFBE0DB">
      <w:pPr>
        <w:pStyle w:val="3"/>
        <w:rPr>
          <w:lang w:val="en-US"/>
        </w:rPr>
      </w:pPr>
    </w:p>
  </w:comment>
  <w:comment w:id="3" w:author="femeunier" w:date="2020-11-13T10:47:23Z" w:initials="f">
    <w:p w14:paraId="F3D72FAB">
      <w:pPr>
        <w:pStyle w:val="3"/>
      </w:pPr>
      <w:r>
        <w:t>We should focus on drought stress indeed!</w:t>
      </w:r>
    </w:p>
  </w:comment>
  <w:comment w:id="4" w:author="femeunier" w:date="2020-11-13T12:57:29Z" w:initials="f">
    <w:p w14:paraId="F9D8A3CD">
      <w:pPr>
        <w:pStyle w:val="3"/>
      </w:pPr>
      <w:r>
        <w:t>And root? Depending on what we decide</w:t>
      </w:r>
    </w:p>
  </w:comment>
  <w:comment w:id="5" w:author="Marc Peaucelle" w:date="2020-11-11T11:20:00Z" w:initials="MP">
    <w:p w14:paraId="4F5F39D6">
      <w:pPr>
        <w:pStyle w:val="3"/>
      </w:pPr>
      <w:r>
        <w:t xml:space="preserve">Je sais pas si on doit le formuler comme ça ou si on dit directement « We compared…. » </w:t>
      </w:r>
    </w:p>
    <w:p w14:paraId="77CF5DC0">
      <w:pPr>
        <w:pStyle w:val="3"/>
      </w:pPr>
      <w:r>
        <w:t xml:space="preserve">Le problem si on mets « we compared” on attend les résultats dans l’abstract. </w:t>
      </w:r>
    </w:p>
  </w:comment>
  <w:comment w:id="6" w:author="femeunier" w:date="2020-11-13T13:19:25Z" w:initials="f">
    <w:p w14:paraId="CFBBCF84">
      <w:pPr>
        <w:pStyle w:val="3"/>
      </w:pPr>
    </w:p>
  </w:comment>
  <w:comment w:id="7" w:author="Marc Peaucelle" w:date="2020-11-11T11:11:00Z" w:initials="MP">
    <w:p w14:paraId="BF7B176B">
      <w:pPr>
        <w:pStyle w:val="3"/>
        <w:rPr>
          <w:lang w:val="en-US"/>
        </w:rPr>
      </w:pPr>
      <w:r>
        <w:rPr>
          <w:lang w:val="en-US"/>
        </w:rPr>
        <w:t xml:space="preserve">And traits ? or just soil ? </w:t>
      </w:r>
    </w:p>
  </w:comment>
  <w:comment w:id="8" w:author="femeunier" w:date="2020-11-13T13:19:40Z" w:initials="f">
    <w:p w14:paraId="FEE6EDB2">
      <w:pPr>
        <w:pStyle w:val="3"/>
      </w:pPr>
      <w:r>
        <w:t>Je proposerais juste soil pour le moment et on voit ce que ça donne ...</w:t>
      </w:r>
    </w:p>
  </w:comment>
  <w:comment w:id="9" w:author="Marc Peaucelle" w:date="2020-11-11T11:14:00Z" w:initials="MP">
    <w:p w14:paraId="1AEA910D">
      <w:pPr>
        <w:pStyle w:val="3"/>
      </w:pPr>
      <w:r>
        <w:t xml:space="preserve">Which region ? </w:t>
      </w:r>
    </w:p>
  </w:comment>
  <w:comment w:id="10" w:author="Marc Peaucelle" w:date="2020-11-11T11:15:00Z" w:initials="MP">
    <w:p w14:paraId="5BDD6F12">
      <w:pPr>
        <w:pStyle w:val="3"/>
      </w:pPr>
      <w:r>
        <w:t xml:space="preserve">On peut pas vraiment donner de résultats comme dans un abstract de papier ? </w:t>
      </w:r>
    </w:p>
    <w:p w14:paraId="6B5ACEDC">
      <w:pPr>
        <w:pStyle w:val="3"/>
      </w:pPr>
    </w:p>
  </w:comment>
  <w:comment w:id="11" w:author="femeunier" w:date="2020-11-13T13:20:50Z" w:initials="f">
    <w:p w14:paraId="2FE5E606">
      <w:pPr>
        <w:pStyle w:val="3"/>
      </w:pPr>
      <w:r>
        <w:t>Pas grave, on peut le soumettre comme ça à mon avis.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FEBE72C0" w15:done="0"/>
  <w15:commentEx w15:paraId="6BBD7E92" w15:done="0" w15:paraIdParent="FEBE72C0"/>
  <w15:commentEx w15:paraId="BDFBE0DB" w15:done="0"/>
  <w15:commentEx w15:paraId="F3D72FAB" w15:done="0" w15:paraIdParent="BDFBE0DB"/>
  <w15:commentEx w15:paraId="F9D8A3CD" w15:done="0"/>
  <w15:commentEx w15:paraId="77CF5DC0" w15:done="0"/>
  <w15:commentEx w15:paraId="CFBBCF84" w15:done="0" w15:paraIdParent="77CF5DC0"/>
  <w15:commentEx w15:paraId="BF7B176B" w15:done="0"/>
  <w15:commentEx w15:paraId="FEE6EDB2" w15:done="0" w15:paraIdParent="BF7B176B"/>
  <w15:commentEx w15:paraId="1AEA910D" w15:done="0"/>
  <w15:commentEx w15:paraId="6B5ACEDC" w15:done="0"/>
  <w15:commentEx w15:paraId="2FE5E606" w15:done="0" w15:paraIdParent="6B5ACEDC"/>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86"/>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Arial"/>
    <w:panose1 w:val="00000000000000000000"/>
    <w:charset w:val="00"/>
    <w:family w:val="auto"/>
    <w:pitch w:val="default"/>
    <w:sig w:usb0="00000000" w:usb1="00000000" w:usb2="00000000" w:usb3="00000000" w:csb0="00000000" w:csb1="00000000"/>
  </w:font>
  <w:font w:name="Segoe UI">
    <w:altName w:val="Noto Music"/>
    <w:panose1 w:val="020B0502040204020203"/>
    <w:charset w:val="00"/>
    <w:family w:val="swiss"/>
    <w:pitch w:val="default"/>
    <w:sig w:usb0="00000000" w:usb1="00000000" w:usb2="00000009" w:usb3="00000000" w:csb0="000001FF" w:csb1="00000000"/>
  </w:font>
  <w:font w:name="Noto Music">
    <w:panose1 w:val="020B0502040504020204"/>
    <w:charset w:val="00"/>
    <w:family w:val="auto"/>
    <w:pitch w:val="default"/>
    <w:sig w:usb0="00000003" w:usb1="02006000" w:usb2="01000000" w:usb3="00000000" w:csb0="00000001" w:csb1="00000000"/>
  </w:font>
  <w:font w:name="aakar">
    <w:panose1 w:val="02000600040000000000"/>
    <w:charset w:val="00"/>
    <w:family w:val="auto"/>
    <w:pitch w:val="default"/>
    <w:sig w:usb0="80040001" w:usb1="00002000" w:usb2="00000000" w:usb3="00000000" w:csb0="20000000" w:csb1="80000000"/>
  </w:font>
  <w:font w:name="Arial">
    <w:panose1 w:val="020B0604020202020204"/>
    <w:charset w:val="86"/>
    <w:family w:val="swiss"/>
    <w:pitch w:val="default"/>
    <w:sig w:usb0="00007A87" w:usb1="80000000" w:usb2="00000008" w:usb3="00000000" w:csb0="400001FF" w:csb1="FFFF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auto"/>
    <w:pitch w:val="default"/>
    <w:sig w:usb0="00007A87" w:usb1="80000000" w:usb2="00000008" w:usb3="00000000" w:csb0="400001FF" w:csb1="FFFF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arc Peaucelle">
    <w15:presenceInfo w15:providerId="AD" w15:userId="S::Marc.Peaucelle@UGent.be::c1d8e1ae-900b-4384-afd0-1ec6b15c499e"/>
  </w15:person>
  <w15:person w15:author="femeunier">
    <w15:presenceInfo w15:providerId="None" w15:userId="femeuni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trackRevisions w:val="1"/>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E5F"/>
    <w:rsid w:val="00002FE0"/>
    <w:rsid w:val="0005723B"/>
    <w:rsid w:val="00092A73"/>
    <w:rsid w:val="00104095"/>
    <w:rsid w:val="00246A55"/>
    <w:rsid w:val="002B2343"/>
    <w:rsid w:val="002D08D2"/>
    <w:rsid w:val="003A5A45"/>
    <w:rsid w:val="00476B9C"/>
    <w:rsid w:val="00556AC9"/>
    <w:rsid w:val="006E05FB"/>
    <w:rsid w:val="006E071C"/>
    <w:rsid w:val="007C0EAA"/>
    <w:rsid w:val="008B666F"/>
    <w:rsid w:val="008C7ECC"/>
    <w:rsid w:val="008D0E5A"/>
    <w:rsid w:val="00935366"/>
    <w:rsid w:val="00935E5F"/>
    <w:rsid w:val="00962306"/>
    <w:rsid w:val="00A85894"/>
    <w:rsid w:val="00B37B35"/>
    <w:rsid w:val="00B46777"/>
    <w:rsid w:val="00B80FD4"/>
    <w:rsid w:val="00D01F50"/>
    <w:rsid w:val="00DD79CC"/>
    <w:rsid w:val="00E75356"/>
    <w:rsid w:val="00E9641C"/>
    <w:rsid w:val="00F326B2"/>
    <w:rsid w:val="00F327ED"/>
    <w:rsid w:val="00F72CB6"/>
    <w:rsid w:val="16514E63"/>
    <w:rsid w:val="5FF54A80"/>
    <w:rsid w:val="7E5FA6FE"/>
    <w:rsid w:val="AF9EF1FE"/>
    <w:rsid w:val="FF8DF14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uiPriority w:val="99"/>
    <w:pPr>
      <w:spacing w:after="0" w:line="240" w:lineRule="auto"/>
    </w:pPr>
    <w:rPr>
      <w:rFonts w:ascii="Segoe UI" w:hAnsi="Segoe UI" w:cs="Segoe UI"/>
      <w:sz w:val="18"/>
      <w:szCs w:val="18"/>
    </w:rPr>
  </w:style>
  <w:style w:type="paragraph" w:styleId="3">
    <w:name w:val="annotation text"/>
    <w:basedOn w:val="1"/>
    <w:link w:val="8"/>
    <w:semiHidden/>
    <w:unhideWhenUsed/>
    <w:uiPriority w:val="99"/>
    <w:pPr>
      <w:spacing w:line="240" w:lineRule="auto"/>
    </w:pPr>
    <w:rPr>
      <w:sz w:val="20"/>
      <w:szCs w:val="20"/>
    </w:rPr>
  </w:style>
  <w:style w:type="paragraph" w:styleId="4">
    <w:name w:val="annotation subject"/>
    <w:basedOn w:val="3"/>
    <w:next w:val="3"/>
    <w:link w:val="9"/>
    <w:semiHidden/>
    <w:unhideWhenUsed/>
    <w:uiPriority w:val="99"/>
    <w:rPr>
      <w:b/>
      <w:bCs/>
    </w:rPr>
  </w:style>
  <w:style w:type="character" w:styleId="6">
    <w:name w:val="annotation reference"/>
    <w:basedOn w:val="5"/>
    <w:semiHidden/>
    <w:unhideWhenUsed/>
    <w:uiPriority w:val="99"/>
    <w:rPr>
      <w:sz w:val="16"/>
      <w:szCs w:val="16"/>
    </w:rPr>
  </w:style>
  <w:style w:type="character" w:customStyle="1" w:styleId="8">
    <w:name w:val="Commentaire Car"/>
    <w:basedOn w:val="5"/>
    <w:link w:val="3"/>
    <w:semiHidden/>
    <w:uiPriority w:val="99"/>
    <w:rPr>
      <w:sz w:val="20"/>
      <w:szCs w:val="20"/>
    </w:rPr>
  </w:style>
  <w:style w:type="character" w:customStyle="1" w:styleId="9">
    <w:name w:val="Objet du commentaire Car"/>
    <w:basedOn w:val="8"/>
    <w:link w:val="4"/>
    <w:semiHidden/>
    <w:uiPriority w:val="99"/>
    <w:rPr>
      <w:b/>
      <w:bCs/>
      <w:sz w:val="20"/>
      <w:szCs w:val="20"/>
    </w:rPr>
  </w:style>
  <w:style w:type="character" w:customStyle="1" w:styleId="10">
    <w:name w:val="Texte de bulles Car"/>
    <w:basedOn w:val="5"/>
    <w:link w:val="2"/>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3D3D3D"/>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309</Words>
  <Characters>1703</Characters>
  <Lines>14</Lines>
  <Paragraphs>4</Paragraphs>
  <TotalTime>3</TotalTime>
  <ScaleCrop>false</ScaleCrop>
  <LinksUpToDate>false</LinksUpToDate>
  <CharactersWithSpaces>2008</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2020-11-04T21:46:00Z</dcterms:created>
  <dc:creator>Marc Peaucelle</dc:creator>
  <cp:lastModifiedBy>femeunier</cp:lastModifiedBy>
  <dcterms:modified xsi:type="dcterms:W3CDTF">2020-11-13T13:23:40Z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